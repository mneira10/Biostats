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="280" w:after="280"/>
        <w:jc w:val="center"/>
        <w:textAlignment w:val="baseline"/>
        <w:rPr>
          <w:sz w:val="40"/>
          <w:szCs w:val="40"/>
          <w:lang w:val="es-ES"/>
        </w:rPr>
      </w:pPr>
      <w:r>
        <w:rPr>
          <w:rStyle w:val="Normaltextrun"/>
          <w:color w:val="993300"/>
          <w:sz w:val="40"/>
          <w:szCs w:val="40"/>
          <w:lang w:val="es-ES"/>
        </w:rPr>
        <w:t>|</w:t>
      </w:r>
      <w:bookmarkStart w:id="0" w:name="_GoBack"/>
      <w:bookmarkEnd w:id="0"/>
      <w:r>
        <w:rPr>
          <w:rStyle w:val="Normaltextrun"/>
          <w:color w:val="993300"/>
          <w:sz w:val="40"/>
          <w:szCs w:val="40"/>
          <w:lang w:val="es-ES"/>
        </w:rPr>
        <w:t>Bioestadística – Laboratorio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b/>
          <w:bCs/>
          <w:lang w:val="es-ES"/>
        </w:rPr>
        <w:t>MBIO 3203: Laboratorio (1 crédito)</w:t>
      </w:r>
    </w:p>
    <w:p>
      <w:pPr>
        <w:pStyle w:val="Paragraph"/>
        <w:spacing w:before="0" w:after="200"/>
        <w:contextualSpacing/>
        <w:jc w:val="center"/>
        <w:textAlignment w:val="baseline"/>
        <w:rPr>
          <w:rStyle w:val="Normaltextrun"/>
          <w:lang w:val="es-ES"/>
        </w:rPr>
      </w:pPr>
      <w:r>
        <w:rPr>
          <w:rStyle w:val="Normaltextrun"/>
          <w:i/>
          <w:iCs/>
          <w:lang w:val="es-ES"/>
        </w:rPr>
        <w:t>Profesor del Curso:</w:t>
      </w:r>
      <w:r>
        <w:rPr>
          <w:rStyle w:val="Normaltextrun"/>
          <w:lang w:val="es-ES"/>
        </w:rPr>
        <w:t xml:space="preserve"> Andrew J. Crawford, Profesor Asociado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i/>
          <w:iCs/>
          <w:lang w:val="es-ES"/>
        </w:rPr>
        <w:t>Asistente graduada:</w:t>
      </w:r>
      <w:r>
        <w:rPr>
          <w:rStyle w:val="Normaltextrun"/>
          <w:lang w:val="es-ES"/>
        </w:rPr>
        <w:t xml:space="preserve"> Luisa A. Castellanos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i/>
          <w:iCs/>
          <w:lang w:val="es-ES"/>
        </w:rPr>
        <w:t>Monitora:</w:t>
      </w:r>
      <w:r>
        <w:rPr>
          <w:rStyle w:val="Normaltextrun"/>
          <w:lang w:val="es-ES"/>
        </w:rPr>
        <w:t xml:space="preserve"> Valentina Muñoz</w:t>
      </w:r>
    </w:p>
    <w:p>
      <w:pPr>
        <w:pStyle w:val="Paragraph"/>
        <w:spacing w:before="0" w:after="200"/>
        <w:contextualSpacing/>
        <w:jc w:val="center"/>
        <w:textAlignment w:val="baseline"/>
        <w:rPr>
          <w:lang w:val="es-ES"/>
        </w:rPr>
      </w:pPr>
      <w:r>
        <w:rPr>
          <w:rStyle w:val="Normaltextrun"/>
          <w:lang w:val="es-ES"/>
        </w:rPr>
        <w:t>Departamento de Ciencias Biológicas, Universidad de los Andes</w:t>
      </w:r>
    </w:p>
    <w:p>
      <w:pPr>
        <w:pStyle w:val="Paragraph"/>
        <w:spacing w:before="0" w:after="200"/>
        <w:contextualSpacing/>
        <w:jc w:val="center"/>
        <w:textAlignment w:val="baseline"/>
        <w:rPr>
          <w:rStyle w:val="Normaltextrun"/>
          <w:lang w:val="es-ES"/>
        </w:rPr>
      </w:pPr>
      <w:r>
        <w:rPr>
          <w:rStyle w:val="Normaltextrun"/>
          <w:lang w:val="es-ES"/>
        </w:rPr>
        <w:t>Semestre 2017-20</w:t>
      </w:r>
    </w:p>
    <w:p>
      <w:pPr>
        <w:pStyle w:val="Paragraph"/>
        <w:spacing w:before="0" w:after="200"/>
        <w:contextualSpacing/>
        <w:jc w:val="center"/>
        <w:textAlignment w:val="baseline"/>
        <w:rPr>
          <w:rStyle w:val="Eop"/>
          <w:lang w:val="es-ES"/>
        </w:rPr>
      </w:pPr>
      <w:r>
        <w:rPr>
          <w:lang w:val="es-ES"/>
        </w:rPr>
      </w:r>
    </w:p>
    <w:p>
      <w:pPr>
        <w:pStyle w:val="Paragraph"/>
        <w:pBdr>
          <w:bottom w:val="single" w:sz="6" w:space="1" w:color="00000A"/>
        </w:pBdr>
        <w:jc w:val="center"/>
        <w:textAlignment w:val="baseline"/>
        <w:rPr>
          <w:rStyle w:val="Normaltextrun"/>
          <w:b/>
          <w:b/>
          <w:bCs/>
          <w:lang w:val="es-ES"/>
        </w:rPr>
      </w:pPr>
      <w:r>
        <w:rPr>
          <w:rStyle w:val="Spellingerror"/>
          <w:b/>
          <w:bCs/>
          <w:lang w:val="es-ES"/>
        </w:rPr>
        <w:t>Lab</w:t>
      </w:r>
      <w:r>
        <w:rPr>
          <w:rStyle w:val="Normaltextrun"/>
          <w:b/>
          <w:bCs/>
          <w:lang w:val="es-ES"/>
        </w:rPr>
        <w:t xml:space="preserve"> 10 – Modelos Lineales Generalizados</w:t>
      </w:r>
    </w:p>
    <w:p>
      <w:pPr>
        <w:pStyle w:val="Paragraph"/>
        <w:textAlignment w:val="baseline"/>
        <w:rPr>
          <w:b/>
          <w:b/>
          <w:lang w:val="es-ES"/>
        </w:rPr>
      </w:pPr>
      <w:r>
        <w:rPr>
          <w:b/>
          <w:lang w:val="es-ES"/>
        </w:rPr>
        <w:t xml:space="preserve">La asistencia es obligatoria. Cualquier estudiante que no se presente a la sesión de laboratorio será calificado con cero. </w:t>
      </w:r>
    </w:p>
    <w:p>
      <w:pPr>
        <w:pStyle w:val="Normal"/>
        <w:spacing w:before="0" w:after="20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Modelos Generales Linealizados (GLM)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cada uno de los siguientes casos</w:t>
      </w:r>
      <w:r>
        <w:rPr>
          <w:rFonts w:cs="Times New Roman" w:ascii="Times New Roman" w:hAnsi="Times New Roman"/>
          <w:sz w:val="24"/>
          <w:szCs w:val="24"/>
        </w:rPr>
        <w:t xml:space="preserve"> debe entregar: (</w:t>
      </w: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>) planteamiento de hipotesis (cientifica y estadisticas), (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) diagrama de causalidad, (</w:t>
      </w: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) exploracion grafica, (</w:t>
      </w: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) planteamiento del modelo estadistico, (</w:t>
      </w:r>
      <w:r>
        <w:rPr>
          <w:rFonts w:cs="Times New Roman" w:ascii="Times New Roman" w:hAnsi="Times New Roman"/>
          <w:b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) evaluacion del modelo, (</w:t>
      </w:r>
      <w:r>
        <w:rPr>
          <w:rFonts w:cs="Times New Roman" w:ascii="Times New Roman" w:hAnsi="Times New Roman"/>
          <w:b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) valores predichos para el modelo, (</w:t>
      </w: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) analisis de ODDS y (</w:t>
      </w:r>
      <w:r>
        <w:rPr>
          <w:rFonts w:cs="Times New Roman" w:ascii="Times New Roman" w:hAnsi="Times New Roman"/>
          <w:b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>) la interpretacion biologica de los resultados.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b/>
          <w:sz w:val="24"/>
          <w:szCs w:val="24"/>
        </w:rPr>
        <w:t>[2,5 puntos]</w:t>
      </w:r>
      <w:r>
        <w:rPr>
          <w:sz w:val="24"/>
          <w:szCs w:val="24"/>
        </w:rPr>
        <w:t xml:space="preserve"> La base de datos que encuentra en Sicua+ como Proteinas resume los resultados de un estudio donde se pretendia medir el desempeño de la proteina globina, encargada del transporte de oxigeno, y su desempeño a  diferentes temperaturas. Realice en respectivo análisis estadístico y discuta las implicaciones biologicas de este estudio. </w:t>
      </w:r>
    </w:p>
    <w:p>
      <w:pPr>
        <w:pStyle w:val="ListParagraph"/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Planteamiento de hipótesis:</w:t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b/>
          <w:b/>
          <w:bCs/>
          <w:ins w:id="0" w:author="Mauricio Neira Giraldo" w:date="2017-11-03T11:50:00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/>
        </w:rPr>
        <w:t>Científica</w:t>
      </w:r>
    </w:p>
    <w:p>
      <w:pPr>
        <w:pStyle w:val="ListParagraph"/>
        <w:suppressAutoHyphens w:val="false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A medida que se aumenta la temperatura, la globina se denatura y no puede llevar a cabo sus funciones habituales. Así pues,  a medida que aumenta la temperatura, se espera que haya una disminución en el desempeño de la proteina. </w:t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jc w:val="both"/>
        <w:rPr>
          <w:b/>
          <w:b/>
          <w:bCs/>
          <w:ins w:id="1" w:author="Mauricio Neira Giraldo" w:date="2017-11-03T11:50:00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/>
        </w:rPr>
        <w:t xml:space="preserve">Estadística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Hay varias: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Primero, respecto a el poder exlicativo del modelo como tal,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Asumiendo una distribución binomial de la variable Prot_Pref, 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se tiene que: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H0: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1=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β2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=0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Ha: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1</w:t>
      </w:r>
      <w:r>
        <w:rPr>
          <w:rFonts w:eastAsia="Noto Sans" w:cs="Noto Sans" w:ascii="Noto Sans" w:hAnsi="Noto Sans"/>
          <w:sz w:val="24"/>
          <w:szCs w:val="24"/>
          <w:lang w:val="es-ES"/>
        </w:rPr>
        <w:t>≠0 ^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 </w:t>
      </w:r>
      <w:r>
        <w:rPr>
          <w:rFonts w:eastAsia="Times New Roman" w:cs="Times New Roman" w:ascii="Noto Sans" w:hAnsi="Noto Sans"/>
          <w:sz w:val="24"/>
          <w:szCs w:val="24"/>
          <w:lang w:val="es-ES"/>
        </w:rPr>
        <w:t>β</w:t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1</w:t>
      </w:r>
      <w:r>
        <w:rPr>
          <w:rFonts w:eastAsia="Noto Sans" w:cs="Noto Sans" w:ascii="Noto Sans" w:hAnsi="Noto Sans"/>
          <w:sz w:val="24"/>
          <w:szCs w:val="24"/>
          <w:lang w:val="es-ES"/>
        </w:rPr>
        <w:t>≠0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 xml:space="preserve">Esto es equivalente a decir que el modelo tiene un poder explicativo superior al de asumir que la temperatura no tiene nigun efecto sobre el desempeño de la proteina. </w:t>
      </w:r>
    </w:p>
    <w:p>
      <w:pPr>
        <w:pStyle w:val="ListParagraph"/>
        <w:ind w:hanging="0"/>
        <w:rPr>
          <w:rFonts w:ascii="Noto Sans" w:hAnsi="Noto Sans"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>Segundo, respecto a la pendiente y el intercepto del modelo lineal, se puede evaluar el efecto que tiene cada variable sobre la explicación del modelo:</w:t>
      </w:r>
    </w:p>
    <w:p>
      <w:pPr>
        <w:pStyle w:val="ListParagraph"/>
        <w:ind w:hanging="0"/>
        <w:rPr>
          <w:rFonts w:ascii="Noto Sans" w:hAnsi="Noto Sans" w:eastAsia="Noto Sans" w:cs="Noto San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>H0: β</w:t>
      </w:r>
      <w:r>
        <w:rPr>
          <w:rFonts w:eastAsia="Noto Sans" w:cs="Noto Sans" w:ascii="Noto Sans" w:hAnsi="Noto Sans"/>
          <w:sz w:val="24"/>
          <w:szCs w:val="24"/>
          <w:lang w:val="es-ES"/>
        </w:rPr>
        <w:t>i</w:t>
      </w:r>
      <w:r>
        <w:rPr>
          <w:rFonts w:eastAsia="Noto Sans" w:cs="Noto Sans" w:ascii="Noto Sans" w:hAnsi="Noto Sans"/>
          <w:sz w:val="24"/>
          <w:szCs w:val="24"/>
          <w:lang w:val="es-ES"/>
        </w:rPr>
        <w:t>= 0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sz w:val="24"/>
          <w:szCs w:val="24"/>
          <w:lang w:val="es-ES"/>
          <w:ins w:id="2" w:author="Mauricio Neira Giraldo" w:date="2017-11-03T11:50:00Z"/>
        </w:rPr>
      </w:pPr>
      <w:r>
        <w:rPr>
          <w:rFonts w:eastAsia="Noto Sans" w:cs="Noto Sans" w:ascii="Noto Sans" w:hAnsi="Noto Sans"/>
          <w:sz w:val="24"/>
          <w:szCs w:val="24"/>
          <w:lang w:val="es-ES"/>
        </w:rPr>
        <w:t>H</w:t>
      </w:r>
      <w:r>
        <w:rPr>
          <w:rFonts w:eastAsia="Noto Sans" w:cs="Noto Sans" w:ascii="Noto Sans" w:hAnsi="Noto Sans"/>
          <w:sz w:val="24"/>
          <w:szCs w:val="24"/>
          <w:lang w:val="es-ES"/>
        </w:rPr>
        <w:t>a</w:t>
      </w:r>
      <w:r>
        <w:rPr>
          <w:rFonts w:eastAsia="Noto Sans" w:cs="Noto Sans" w:ascii="Noto Sans" w:hAnsi="Noto Sans"/>
          <w:sz w:val="24"/>
          <w:szCs w:val="24"/>
          <w:lang w:val="es-ES"/>
        </w:rPr>
        <w:t>: β</w:t>
      </w:r>
      <w:r>
        <w:rPr>
          <w:rFonts w:eastAsia="Noto Sans" w:cs="Noto Sans" w:ascii="Noto Sans" w:hAnsi="Noto Sans"/>
          <w:sz w:val="24"/>
          <w:szCs w:val="24"/>
          <w:lang w:val="es-ES"/>
        </w:rPr>
        <w:t>i</w:t>
      </w:r>
      <w:r>
        <w:rPr>
          <w:rFonts w:eastAsia="Noto Sans" w:cs="Noto Sans" w:ascii="Noto Sans" w:hAnsi="Noto Sans"/>
          <w:sz w:val="24"/>
          <w:szCs w:val="24"/>
          <w:lang w:val="es-ES"/>
        </w:rPr>
        <w:t>≠ 0</w:t>
      </w:r>
    </w:p>
    <w:p>
      <w:pPr>
        <w:pStyle w:val="ListParagraph"/>
        <w:suppressAutoHyphens w:val="false"/>
        <w:spacing w:lineRule="auto" w:line="240" w:before="0" w:after="0"/>
        <w:ind w:left="216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2. Diagrama de causalidad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623570</wp:posOffset>
                </wp:positionH>
                <wp:positionV relativeFrom="paragraph">
                  <wp:posOffset>97790</wp:posOffset>
                </wp:positionV>
                <wp:extent cx="1324610" cy="905510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905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rFonts w:ascii="Calibri" w:hAnsi="Calibri" w:eastAsia="Calibri" w:cs=""/>
                                <w:lang w:val="en-US"/>
                              </w:rPr>
                              <w:t>Temperatura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49.1pt;margin-top:7.7pt;width:104.2pt;height:71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4"/>
                          <w:rFonts w:ascii="Calibri" w:hAnsi="Calibri" w:eastAsia="Calibri" w:cs=""/>
                          <w:lang w:val="en-US"/>
                        </w:rPr>
                        <w:t>Temperatura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3300095</wp:posOffset>
                </wp:positionH>
                <wp:positionV relativeFrom="paragraph">
                  <wp:posOffset>107950</wp:posOffset>
                </wp:positionV>
                <wp:extent cx="905510" cy="905510"/>
                <wp:effectExtent l="0" t="0" r="0" b="0"/>
                <wp:wrapTopAndBottom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905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rFonts w:ascii="Calibri" w:hAnsi="Calibri" w:eastAsia="Calibri" w:cs=""/>
                                <w:lang w:val="en-US"/>
                              </w:rPr>
                              <w:t>Prot_Pref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729fcf" stroked="t" style="position:absolute;margin-left:259.85pt;margin-top:8.5pt;width:71.2pt;height:71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4"/>
                          <w:rFonts w:ascii="Calibri" w:hAnsi="Calibri" w:eastAsia="Calibri" w:cs=""/>
                          <w:lang w:val="en-US"/>
                        </w:rPr>
                        <w:t>Prot_Pref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2004695</wp:posOffset>
                </wp:positionH>
                <wp:positionV relativeFrom="paragraph">
                  <wp:posOffset>554990</wp:posOffset>
                </wp:positionV>
                <wp:extent cx="1200785" cy="6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85pt,43.7pt" to="252.3pt,43.7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4" w:author="Mauricio Neira Giraldo" w:date="2017-11-03T11:50:00Z"/>
        </w:rPr>
      </w:pPr>
      <w:ins w:id="3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3. Exploración gráfica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180975</wp:posOffset>
            </wp:positionH>
            <wp:positionV relativeFrom="paragraph">
              <wp:posOffset>76200</wp:posOffset>
            </wp:positionV>
            <wp:extent cx="5486400" cy="355028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Con la anterior gráfica, podemos ver que la variable Protein Performance tiene dos posibles estados y pareciera que a mayor temperatura, es más probable que la proteina no tenga un buen desempeño. Es decir, pareciera que siguira una distriución binomial.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4.Planteamiento del modelo estadístico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Podemos realizar un GML con función link logit pues los datos siguen una distribución binomial. 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7" w:author="Mauricio Neira Giraldo" w:date="2017-11-03T11:50:00Z"/>
        </w:rPr>
      </w:pPr>
      <w:ins w:id="6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>5.</w:t>
      </w:r>
      <w:ins w:id="8" w:author="Mauricio Neira Giraldo" w:date="2017-11-03T11:49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>Evaluación del modelo</w:t>
        </w:r>
      </w:ins>
    </w:p>
    <w:p>
      <w:pPr>
        <w:pStyle w:val="Normal"/>
        <w:suppressAutoHyphens w:val="false"/>
        <w:spacing w:lineRule="auto" w:line="240" w:before="0" w:after="0"/>
        <w:ind w:hanging="0"/>
        <w:jc w:val="both"/>
        <w:rPr/>
      </w:pPr>
      <w:bookmarkStart w:id="1" w:name="rstudio_console_output"/>
      <w:bookmarkEnd w:id="1"/>
      <w:r>
        <w:rPr>
          <w:rFonts w:ascii="Ubuntu Mono" w:hAnsi="Ubuntu Mono"/>
          <w:color w:val="0000FF"/>
          <w:sz w:val="21"/>
        </w:rPr>
        <w:t>&gt; mlr&lt;- glm(Prot_Perf~Temp,data = prot ,family = binomial)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summary(mlr)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Call: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glm(formula = Prot_Perf ~ Temp, family = binomial, data = prot)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Deviance Residuals: 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 xml:space="preserve">Min       1Q   Median       3Q      Max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-1.2342  -0.8360  -0.4709   0.6248   2.0798 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Coefficients:</w:t>
      </w:r>
    </w:p>
    <w:p>
      <w:pPr>
        <w:pStyle w:val="PreformattedText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 xml:space="preserve">Estimate Std. Error z value Pr(&gt;|z|)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(Intercept)  4.88681    1.98638   2.460  0.01389 *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Temp        -0.16979    0.05848  -2.903  0.00369 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(Dispersion parameter for binomial family taken to be 1)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Null deviance: 57.949  on 47  degrees of freedom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Residual deviance: 46.135  on 46  degrees of freedom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AIC: 50.135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Number of Fisher Scoring iterations: 4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anova(mlr,test="Chisq")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Analysis of Deviance Table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Model: binomial, link: logit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Response: Prot_Perf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Terms added sequentially (first to last)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Ubuntu Mono" w:hAnsi="Ubuntu Mono"/>
          <w:sz w:val="21"/>
        </w:rPr>
        <w:t xml:space="preserve">Df Deviance Resid. Df Resid. Dev  Pr(&gt;Chi)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NULL                    47     57.949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Temp  1   11.814        46     46.135 0.0005878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</w:r>
    </w:p>
    <w:p>
      <w:pPr>
        <w:pStyle w:val="PreformattedText"/>
        <w:pBdr/>
        <w:spacing w:before="0" w:after="0"/>
        <w:jc w:val="both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 xml:space="preserve">En base a la información anterior, podemos afirmar que a comparación de una dependencia lineal nula, </w:t>
      </w:r>
      <w:r>
        <w:rPr>
          <w:rFonts w:eastAsia="Times New Roman" w:cs="Times New Roman" w:ascii="Ubuntu Mono" w:hAnsi="Ubuntu Mono"/>
          <w:sz w:val="24"/>
          <w:szCs w:val="24"/>
          <w:lang w:val="es-ES"/>
        </w:rPr>
        <w:t>(</w:t>
      </w:r>
      <w:r>
        <w:rPr>
          <w:rFonts w:eastAsia="Times New Roman" w:cs="Times New Roman" w:ascii="Ubuntu Mono" w:hAnsi="Ubuntu Mono"/>
          <w:sz w:val="24"/>
          <w:szCs w:val="24"/>
          <w:lang w:val="es-ES"/>
        </w:rPr>
        <w:t>β1= β2=0</w:t>
      </w:r>
      <w:r>
        <w:rPr>
          <w:rFonts w:eastAsia="Times New Roman" w:cs="Times New Roman" w:ascii="Ubuntu Mono" w:hAnsi="Ubuntu Mono"/>
          <w:sz w:val="24"/>
          <w:szCs w:val="24"/>
          <w:lang w:val="es-ES"/>
        </w:rPr>
        <w:t xml:space="preserve">) </w:t>
      </w:r>
      <w:r>
        <w:rPr>
          <w:rFonts w:eastAsia="Times New Roman" w:cs="Times New Roman" w:ascii="Ubuntu Mono" w:hAnsi="Ubuntu Mono"/>
          <w:sz w:val="24"/>
          <w:szCs w:val="24"/>
          <w:lang w:val="es-ES"/>
        </w:rPr>
        <w:t>el modelo actual explica considerablemente mejor los datos dados (Pr(&gt;Chi)=0.0005878) pues con un alpha = 0.05, claramente rechazamos H0.</w:t>
      </w:r>
    </w:p>
    <w:p>
      <w:pPr>
        <w:pStyle w:val="PreformattedText"/>
        <w:pBdr/>
        <w:spacing w:before="0" w:after="0"/>
        <w:jc w:val="both"/>
        <w:rPr>
          <w:rFonts w:eastAsia="Times New Roman" w:cs="Times New Roman"/>
          <w:lang w:val="es-ES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PreformattedText"/>
        <w:pBdr/>
        <w:spacing w:before="0" w:after="0"/>
        <w:jc w:val="both"/>
        <w:rPr>
          <w:rFonts w:ascii="Ubuntu Mono" w:hAnsi="Ubuntu Mono"/>
          <w:sz w:val="24"/>
          <w:szCs w:val="24"/>
        </w:rPr>
      </w:pPr>
      <w:r>
        <w:rPr>
          <w:rFonts w:eastAsia="Times New Roman" w:cs="Times New Roman" w:ascii="Ubuntu Mono" w:hAnsi="Ubuntu Mono"/>
          <w:sz w:val="24"/>
          <w:szCs w:val="24"/>
          <w:lang w:val="es-ES"/>
        </w:rPr>
        <w:t>A</w:t>
      </w:r>
      <w:r>
        <w:rPr>
          <w:rFonts w:eastAsia="Times New Roman" w:cs="Times New Roman" w:ascii="Ubuntu Mono" w:hAnsi="Ubuntu Mono"/>
          <w:sz w:val="24"/>
          <w:szCs w:val="24"/>
          <w:lang w:val="es-ES"/>
        </w:rPr>
        <w:t>demás, podemos afirmar que tanto el intercepto (Pr(&gt;|z|) =  0.01389) como la pendiente ( Pr(&gt;|z|) = 0.00369) explican significativamente mejor los datos a comparación de valores nulos (0) si se considera un alfa de 0.05.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ins w:id="9" w:author="Mauricio Neira Giraldo" w:date="2017-11-03T11:49:00Z">
        <w:r>
          <w:rPr/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12" w:author="Mauricio Neira Giraldo" w:date="2017-11-03T11:50:00Z"/>
        </w:rPr>
      </w:pPr>
      <w:ins w:id="11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ins w:id="13" w:author="Mauricio Neira Giraldo" w:date="2017-11-03T11:49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>6.Valores predichos para el modelo</w:t>
        </w:r>
      </w:ins>
    </w:p>
    <w:p>
      <w:pPr>
        <w:pStyle w:val="Normal"/>
        <w:rPr/>
      </w:pPr>
      <w:ins w:id="14" w:author="Mauricio Neira Giraldo" w:date="2017-11-03T11:50:00Z">
        <w:r>
          <w:rPr/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5028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En la gráfica anterior podemos ver en azul la función de probabilidad en función de la temperatura. Los puntos rojos son los valores predichos por el GML. 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ins w:id="16" w:author="Mauricio Neira Giraldo" w:date="2017-11-03T11:49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 xml:space="preserve">7.Análisis de ODDS </w:t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PreformattedText"/>
        <w:suppressAutoHyphens w:val="false"/>
        <w:spacing w:lineRule="auto" w:line="240" w:before="0" w:after="0"/>
        <w:ind w:hanging="0"/>
        <w:jc w:val="both"/>
        <w:rPr>
          <w:rFonts w:ascii="Ubuntu Mono" w:hAnsi="Ubuntu Mono"/>
          <w:sz w:val="21"/>
        </w:rPr>
      </w:pPr>
      <w:bookmarkStart w:id="2" w:name="rstudio_console_output1"/>
      <w:bookmarkEnd w:id="2"/>
      <w:r>
        <w:rPr>
          <w:rFonts w:eastAsia="Times New Roman" w:cs="Times New Roman" w:ascii="Times New Roman" w:hAnsi="Times New Roman"/>
          <w:color w:val="0000FF"/>
          <w:sz w:val="24"/>
          <w:szCs w:val="24"/>
          <w:lang w:val="es-ES"/>
        </w:rPr>
        <w:t>&gt; exp(cbind(OR= coef(mlr), confint(mlr)))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Waiting for profiling to be done...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</w:t>
      </w:r>
      <w:r>
        <w:rPr>
          <w:rFonts w:ascii="Ubuntu Mono" w:hAnsi="Ubuntu Mono"/>
          <w:sz w:val="21"/>
        </w:rPr>
        <w:t>OR     2.5 %       97.5 %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(Intercept) 132.5301000 3.9989462 1.247849e+04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Temp          0.8438399 0.7378974 9.346772e-01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Aqui podemos ver que la temperatura determina en un 84% el desempeño de la proteina. Además, sabemos que determina el desempeño de la proteina en gran medida pues hay un intervalo de confianza del 95% entre 0.73-0.93. </w:t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  <w:ins w:id="18" w:author="Mauricio Neira Giraldo" w:date="2017-11-03T11:49:00Z"/>
        </w:rPr>
      </w:pPr>
      <w:ins w:id="17" w:author="Mauricio Neira Giraldo" w:date="2017-11-03T11:49:00Z">
        <w:r>
          <w:rPr/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ins w:id="19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ins w:id="20" w:author="Mauricio Neira Giraldo" w:date="2017-11-03T11:50:00Z">
        <w:r>
          <w:rPr>
            <w:rFonts w:eastAsia="Times New Roman" w:cs="Times New Roman" w:ascii="Times New Roman" w:hAnsi="Times New Roman"/>
            <w:sz w:val="24"/>
            <w:szCs w:val="24"/>
            <w:lang w:val="es-ES"/>
          </w:rPr>
          <w:t>8.Interpretación biológica</w:t>
        </w:r>
      </w:ins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t xml:space="preserve">El desempeño de la globina respecto al transporte del oxígeno en la sangre sufre considerablemente cuando se incrementa la temperatura. </w:t>
      </w:r>
    </w:p>
    <w:p>
      <w:pPr>
        <w:pStyle w:val="ListParagraph"/>
        <w:suppressAutoHyphens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  <w:drawing>
          <wp:anchor behindDoc="0" distT="0" distB="0" distL="114300" distR="121920" simplePos="0" locked="0" layoutInCell="1" allowOverlap="1" relativeHeight="2">
            <wp:simplePos x="0" y="0"/>
            <wp:positionH relativeFrom="column">
              <wp:posOffset>3841115</wp:posOffset>
            </wp:positionH>
            <wp:positionV relativeFrom="paragraph">
              <wp:posOffset>138430</wp:posOffset>
            </wp:positionV>
            <wp:extent cx="2405380" cy="1600200"/>
            <wp:effectExtent l="0" t="0" r="0" b="0"/>
            <wp:wrapSquare wrapText="bothSides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 w:before="0" w:after="0"/>
        <w:jc w:val="both"/>
        <w:rPr/>
      </w:pPr>
      <w:r>
        <w:rPr>
          <w:b/>
          <w:sz w:val="24"/>
          <w:szCs w:val="24"/>
        </w:rPr>
        <w:t>[2,5 puntos]</w:t>
      </w:r>
      <w:r>
        <w:rPr>
          <w:sz w:val="24"/>
          <w:szCs w:val="24"/>
        </w:rPr>
        <w:t xml:space="preserve"> La base de datos que encuentra en Sicua+ como Cocodrilos resume los resultados de un estudio donde se pretendia medir si existe alguna relacion entre el tamaño del huevo con el tamaño de la nidada en la especie </w:t>
      </w:r>
      <w:r>
        <w:rPr>
          <w:i/>
          <w:sz w:val="24"/>
          <w:szCs w:val="24"/>
          <w:lang w:val="es-ES"/>
        </w:rPr>
        <w:t>Caiman latirostris</w:t>
      </w:r>
      <w:r>
        <w:rPr>
          <w:sz w:val="24"/>
          <w:szCs w:val="24"/>
          <w:lang w:val="es-ES"/>
        </w:rPr>
        <w:t xml:space="preserve">. </w:t>
      </w:r>
      <w:r>
        <w:rPr>
          <w:sz w:val="24"/>
          <w:szCs w:val="24"/>
        </w:rPr>
        <w:t>Realice en respectivo análisis estadístico y discuta las implicaciones biologicas de este estudio.</w:t>
      </w:r>
    </w:p>
    <w:sectPr>
      <w:headerReference w:type="default" r:id="rId5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swiss"/>
    <w:pitch w:val="default"/>
  </w:font>
  <w:font w:name="Ubuntu Mono">
    <w:charset w:val="01"/>
    <w:family w:val="auto"/>
    <w:pitch w:val="default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000000"/>
      </w:rPr>
    </w:pPr>
    <w:ins w:id="21" w:author="Mauricio Neira Giraldo" w:date="2017-11-03T12:20:00Z">
      <w:r>
        <w:rPr>
          <w:color w:val="000000"/>
        </w:rPr>
        <w:t>Mauricio Neira – 201424001</w:t>
      </w:r>
    </w:ins>
  </w:p>
  <w:p>
    <w:pPr>
      <w:pStyle w:val="Header"/>
      <w:rPr>
        <w:color w:val="000000"/>
      </w:rPr>
    </w:pPr>
    <w:ins w:id="22" w:author="Mauricio Neira Giraldo" w:date="2017-11-03T12:20:00Z">
      <w:r>
        <w:rPr>
          <w:color w:val="000000"/>
        </w:rPr>
        <w:t>Miguel Rodriguez - 201411063</w:t>
      </w:r>
    </w:ins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Times New Roman" w:hAnsi="Times New Roman" w:eastAsia="Droid Sans Fallback" w:cs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4756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Cambria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ff16a8"/>
    <w:rPr/>
  </w:style>
  <w:style w:type="character" w:styleId="Eop" w:customStyle="1">
    <w:name w:val="eop"/>
    <w:basedOn w:val="DefaultParagraphFont"/>
    <w:qFormat/>
    <w:rsid w:val="00ff16a8"/>
    <w:rPr/>
  </w:style>
  <w:style w:type="character" w:styleId="Spellingerror" w:customStyle="1">
    <w:name w:val="spellingerror"/>
    <w:basedOn w:val="DefaultParagraphFont"/>
    <w:qFormat/>
    <w:rsid w:val="00ff16a8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d5b9f"/>
    <w:rPr>
      <w:rFonts w:ascii="Cambria" w:hAnsi="Cambria" w:eastAsia="Droid Sans Fallback" w:cs="Cambria"/>
      <w:sz w:val="22"/>
      <w:szCs w:val="22"/>
      <w:lang w:val="es-CO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d5b9f"/>
    <w:rPr>
      <w:rFonts w:ascii="Cambria" w:hAnsi="Cambria" w:eastAsia="Droid Sans Fallback" w:cs="Cambria"/>
      <w:sz w:val="22"/>
      <w:szCs w:val="22"/>
      <w:lang w:val="es-CO"/>
    </w:rPr>
  </w:style>
  <w:style w:type="character" w:styleId="ListLabel1">
    <w:name w:val="ListLabel 1"/>
    <w:qFormat/>
    <w:rPr>
      <w:rFonts w:ascii="Times New Roman" w:hAnsi="Times New Roman" w:eastAsia="Droid Sans Fallback" w:cs="Cambria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64756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ff16a8"/>
    <w:pPr>
      <w:suppressAutoHyphens w:val="false"/>
      <w:spacing w:lineRule="auto" w:line="240" w:beforeAutospacing="1" w:afterAutospacing="1"/>
    </w:pPr>
    <w:rPr>
      <w:rFonts w:ascii="Times New Roman" w:hAnsi="Times New Roman" w:eastAsia="Calibri" w:cs="Times New Roman" w:eastAsiaTheme="minorHAnsi"/>
      <w:sz w:val="24"/>
      <w:szCs w:val="24"/>
      <w:lang w:val="en-US"/>
    </w:rPr>
  </w:style>
  <w:style w:type="paragraph" w:styleId="Header">
    <w:name w:val="Header"/>
    <w:basedOn w:val="Normal"/>
    <w:link w:val="EncabezadoCar"/>
    <w:uiPriority w:val="99"/>
    <w:unhideWhenUsed/>
    <w:rsid w:val="00cd5b9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d5b9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AC4045-77C3-4DA6-928C-8EB82E93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LibreOffice/5.1.2.2$Linux_X86_64 LibreOffice_project/10m0$Build-2</Application>
  <Pages>5</Pages>
  <Words>776</Words>
  <Characters>4231</Characters>
  <CharactersWithSpaces>5122</CharactersWithSpaces>
  <Paragraphs>77</Paragraphs>
  <Company>Universidad de los Andes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2017-11-03T17:20:00Z</dcterms:created>
  <dc:creator>Carlos Alberto Jimenez Rivillas</dc:creator>
  <dc:description/>
  <dc:language>en-US</dc:language>
  <cp:lastModifiedBy/>
  <dcterms:modified xsi:type="dcterms:W3CDTF">2017-11-08T16:04:43Z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los Andes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