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11496" w14:textId="4BE04669" w:rsidR="00FF16A8" w:rsidRPr="0002404C" w:rsidRDefault="00E40FB7" w:rsidP="00FF16A8">
      <w:pPr>
        <w:pStyle w:val="paragraph"/>
        <w:jc w:val="center"/>
        <w:textAlignment w:val="baseline"/>
        <w:rPr>
          <w:sz w:val="40"/>
          <w:szCs w:val="40"/>
          <w:lang w:val="es-ES"/>
        </w:rPr>
      </w:pPr>
      <w:r>
        <w:rPr>
          <w:rStyle w:val="normaltextrun"/>
          <w:color w:val="993300"/>
          <w:sz w:val="40"/>
          <w:szCs w:val="40"/>
          <w:lang w:val="es-ES"/>
        </w:rPr>
        <w:t>|</w:t>
      </w:r>
      <w:bookmarkStart w:id="0" w:name="_GoBack"/>
      <w:bookmarkEnd w:id="0"/>
      <w:r w:rsidR="00FF16A8" w:rsidRPr="0002404C">
        <w:rPr>
          <w:rStyle w:val="normaltextrun"/>
          <w:color w:val="993300"/>
          <w:sz w:val="40"/>
          <w:szCs w:val="40"/>
          <w:lang w:val="es-ES"/>
        </w:rPr>
        <w:t>Bioestadística – Laboratorio</w:t>
      </w:r>
    </w:p>
    <w:p w14:paraId="148FA9DE" w14:textId="77777777" w:rsidR="00FF16A8" w:rsidRPr="0002404C" w:rsidRDefault="00FF16A8" w:rsidP="00FF16A8">
      <w:pPr>
        <w:pStyle w:val="paragraph"/>
        <w:contextualSpacing/>
        <w:jc w:val="center"/>
        <w:textAlignment w:val="baseline"/>
        <w:rPr>
          <w:lang w:val="es-ES"/>
        </w:rPr>
      </w:pPr>
      <w:r w:rsidRPr="0002404C">
        <w:rPr>
          <w:rStyle w:val="normaltextrun"/>
          <w:b/>
          <w:bCs/>
          <w:lang w:val="es-ES"/>
        </w:rPr>
        <w:t>MBIO 3203: Laboratorio (1 crédito)</w:t>
      </w:r>
    </w:p>
    <w:p w14:paraId="6674685D" w14:textId="77777777" w:rsidR="00FF16A8" w:rsidRPr="0002404C" w:rsidRDefault="00FF16A8" w:rsidP="00FF16A8">
      <w:pPr>
        <w:pStyle w:val="paragraph"/>
        <w:contextualSpacing/>
        <w:jc w:val="center"/>
        <w:textAlignment w:val="baseline"/>
        <w:rPr>
          <w:rStyle w:val="normaltextrun"/>
          <w:lang w:val="es-ES"/>
        </w:rPr>
      </w:pPr>
      <w:r w:rsidRPr="0002404C">
        <w:rPr>
          <w:rStyle w:val="normaltextrun"/>
          <w:i/>
          <w:iCs/>
          <w:lang w:val="es-ES"/>
        </w:rPr>
        <w:t>Profesor del Curso:</w:t>
      </w:r>
      <w:r w:rsidRPr="0002404C">
        <w:rPr>
          <w:rStyle w:val="normaltextrun"/>
          <w:lang w:val="es-ES"/>
        </w:rPr>
        <w:t xml:space="preserve"> Andrew J. Crawford, Profesor Asociado</w:t>
      </w:r>
    </w:p>
    <w:p w14:paraId="1AD492E7" w14:textId="77777777" w:rsidR="00FF16A8" w:rsidRPr="0002404C" w:rsidRDefault="00FF16A8" w:rsidP="00FF16A8">
      <w:pPr>
        <w:pStyle w:val="paragraph"/>
        <w:contextualSpacing/>
        <w:jc w:val="center"/>
        <w:textAlignment w:val="baseline"/>
        <w:rPr>
          <w:lang w:val="es-ES"/>
        </w:rPr>
      </w:pPr>
      <w:r>
        <w:rPr>
          <w:rStyle w:val="normaltextrun"/>
          <w:i/>
          <w:iCs/>
          <w:lang w:val="es-ES"/>
        </w:rPr>
        <w:t>Asistente graduada</w:t>
      </w:r>
      <w:r w:rsidRPr="0002404C">
        <w:rPr>
          <w:rStyle w:val="normaltextrun"/>
          <w:i/>
          <w:iCs/>
          <w:lang w:val="es-ES"/>
        </w:rPr>
        <w:t>:</w:t>
      </w:r>
      <w:r w:rsidRPr="0002404C">
        <w:rPr>
          <w:rStyle w:val="normaltextrun"/>
          <w:lang w:val="es-ES"/>
        </w:rPr>
        <w:t xml:space="preserve"> </w:t>
      </w:r>
      <w:r>
        <w:rPr>
          <w:rStyle w:val="normaltextrun"/>
          <w:lang w:val="es-ES"/>
        </w:rPr>
        <w:t>Luisa A. Castellanos</w:t>
      </w:r>
    </w:p>
    <w:p w14:paraId="68145699" w14:textId="77777777" w:rsidR="00FF16A8" w:rsidRPr="0002404C" w:rsidRDefault="00FF16A8" w:rsidP="00FF16A8">
      <w:pPr>
        <w:pStyle w:val="paragraph"/>
        <w:contextualSpacing/>
        <w:jc w:val="center"/>
        <w:textAlignment w:val="baseline"/>
        <w:rPr>
          <w:lang w:val="es-ES"/>
        </w:rPr>
      </w:pPr>
      <w:r w:rsidRPr="0002404C">
        <w:rPr>
          <w:rStyle w:val="normaltextrun"/>
          <w:i/>
          <w:iCs/>
          <w:lang w:val="es-ES"/>
        </w:rPr>
        <w:t>Monitora:</w:t>
      </w:r>
      <w:r>
        <w:rPr>
          <w:rStyle w:val="normaltextrun"/>
          <w:lang w:val="es-ES"/>
        </w:rPr>
        <w:t xml:space="preserve"> Valentina Muñoz</w:t>
      </w:r>
    </w:p>
    <w:p w14:paraId="6F4B0BA3" w14:textId="77777777" w:rsidR="00FF16A8" w:rsidRPr="0002404C" w:rsidRDefault="00FF16A8" w:rsidP="00FF16A8">
      <w:pPr>
        <w:pStyle w:val="paragraph"/>
        <w:contextualSpacing/>
        <w:jc w:val="center"/>
        <w:textAlignment w:val="baseline"/>
        <w:rPr>
          <w:lang w:val="es-ES"/>
        </w:rPr>
      </w:pPr>
      <w:r w:rsidRPr="0002404C">
        <w:rPr>
          <w:rStyle w:val="normaltextrun"/>
          <w:lang w:val="es-ES"/>
        </w:rPr>
        <w:t>Departamento de Ciencias Biológicas, Universidad de los Andes</w:t>
      </w:r>
    </w:p>
    <w:p w14:paraId="2D0A672C" w14:textId="77777777" w:rsidR="00FF16A8" w:rsidRPr="0002404C" w:rsidRDefault="00FF16A8" w:rsidP="00FF16A8">
      <w:pPr>
        <w:pStyle w:val="paragraph"/>
        <w:contextualSpacing/>
        <w:jc w:val="center"/>
        <w:textAlignment w:val="baseline"/>
        <w:rPr>
          <w:rStyle w:val="normaltextrun"/>
          <w:lang w:val="es-ES"/>
        </w:rPr>
      </w:pPr>
      <w:r w:rsidRPr="0002404C">
        <w:rPr>
          <w:rStyle w:val="normaltextrun"/>
          <w:lang w:val="es-ES"/>
        </w:rPr>
        <w:t>Semestre 2017-20</w:t>
      </w:r>
    </w:p>
    <w:p w14:paraId="0324DFAD" w14:textId="77777777" w:rsidR="00FF16A8" w:rsidRPr="00C8527A" w:rsidRDefault="00FF16A8" w:rsidP="00FF16A8">
      <w:pPr>
        <w:pStyle w:val="paragraph"/>
        <w:contextualSpacing/>
        <w:jc w:val="center"/>
        <w:textAlignment w:val="baseline"/>
        <w:rPr>
          <w:rStyle w:val="eop"/>
          <w:lang w:val="es-ES"/>
        </w:rPr>
      </w:pPr>
    </w:p>
    <w:p w14:paraId="38A59769" w14:textId="77777777" w:rsidR="00FF16A8" w:rsidRDefault="00FF16A8" w:rsidP="00FF16A8">
      <w:pPr>
        <w:pStyle w:val="paragraph"/>
        <w:pBdr>
          <w:bottom w:val="single" w:sz="6" w:space="1" w:color="auto"/>
        </w:pBdr>
        <w:jc w:val="center"/>
        <w:textAlignment w:val="baseline"/>
        <w:rPr>
          <w:rStyle w:val="normaltextrun"/>
          <w:b/>
          <w:bCs/>
          <w:lang w:val="es-ES"/>
        </w:rPr>
      </w:pPr>
      <w:proofErr w:type="spellStart"/>
      <w:r w:rsidRPr="0002404C">
        <w:rPr>
          <w:rStyle w:val="spellingerror"/>
          <w:b/>
          <w:bCs/>
          <w:lang w:val="es-ES"/>
        </w:rPr>
        <w:t>Lab</w:t>
      </w:r>
      <w:proofErr w:type="spellEnd"/>
      <w:r w:rsidRPr="0002404C">
        <w:rPr>
          <w:rStyle w:val="normaltextrun"/>
          <w:b/>
          <w:bCs/>
          <w:lang w:val="es-ES"/>
        </w:rPr>
        <w:t xml:space="preserve"> 10 – Modelos Lineales Generalizados</w:t>
      </w:r>
    </w:p>
    <w:p w14:paraId="43AE6D64" w14:textId="77777777" w:rsidR="00FF16A8" w:rsidRPr="00723306" w:rsidRDefault="00FF16A8" w:rsidP="00FF16A8">
      <w:pPr>
        <w:pStyle w:val="paragraph"/>
        <w:textAlignment w:val="baseline"/>
        <w:rPr>
          <w:b/>
          <w:lang w:val="es-ES"/>
        </w:rPr>
      </w:pPr>
      <w:r w:rsidRPr="00723306">
        <w:rPr>
          <w:b/>
          <w:lang w:val="es-ES"/>
        </w:rPr>
        <w:t xml:space="preserve">La asistencia es obligatoria. Cualquier estudiante que no se presente a la sesión de laboratorio será calificado con cero. </w:t>
      </w:r>
    </w:p>
    <w:p w14:paraId="35CA6BE1" w14:textId="77777777" w:rsidR="00964756" w:rsidRPr="009A7A82" w:rsidRDefault="00964756" w:rsidP="00964756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1997034" w14:textId="77777777" w:rsidR="00964756" w:rsidRPr="009A7A82" w:rsidRDefault="00964756" w:rsidP="00964756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7A82">
        <w:rPr>
          <w:rFonts w:ascii="Times New Roman" w:hAnsi="Times New Roman" w:cs="Times New Roman"/>
          <w:b/>
          <w:sz w:val="24"/>
          <w:szCs w:val="24"/>
        </w:rPr>
        <w:t>Modelos Generales Linealizados (GLM)</w:t>
      </w:r>
    </w:p>
    <w:p w14:paraId="66725015" w14:textId="77777777" w:rsidR="00964756" w:rsidRPr="009A7A82" w:rsidRDefault="00964756" w:rsidP="00964756">
      <w:pPr>
        <w:rPr>
          <w:sz w:val="24"/>
          <w:szCs w:val="24"/>
        </w:rPr>
      </w:pPr>
    </w:p>
    <w:p w14:paraId="4A7723A0" w14:textId="73A8350D" w:rsidR="00964756" w:rsidRPr="009A7A82" w:rsidRDefault="00964756" w:rsidP="009A7A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A82">
        <w:rPr>
          <w:rFonts w:ascii="Times New Roman" w:hAnsi="Times New Roman" w:cs="Times New Roman"/>
          <w:sz w:val="24"/>
          <w:szCs w:val="24"/>
        </w:rPr>
        <w:t xml:space="preserve">Para </w:t>
      </w:r>
      <w:r w:rsidRPr="00FF16A8">
        <w:rPr>
          <w:rFonts w:ascii="Times New Roman" w:hAnsi="Times New Roman" w:cs="Times New Roman"/>
          <w:b/>
          <w:sz w:val="24"/>
          <w:szCs w:val="24"/>
          <w:u w:val="single"/>
        </w:rPr>
        <w:t xml:space="preserve">cada uno de los siguientes </w:t>
      </w:r>
      <w:r w:rsidR="004760A5" w:rsidRPr="00FF16A8">
        <w:rPr>
          <w:rFonts w:ascii="Times New Roman" w:hAnsi="Times New Roman" w:cs="Times New Roman"/>
          <w:b/>
          <w:sz w:val="24"/>
          <w:szCs w:val="24"/>
          <w:u w:val="single"/>
        </w:rPr>
        <w:t>casos</w:t>
      </w:r>
      <w:r w:rsidRPr="009A7A82">
        <w:rPr>
          <w:rFonts w:ascii="Times New Roman" w:hAnsi="Times New Roman" w:cs="Times New Roman"/>
          <w:sz w:val="24"/>
          <w:szCs w:val="24"/>
        </w:rPr>
        <w:t xml:space="preserve"> debe </w:t>
      </w:r>
      <w:r w:rsidR="009A7A82">
        <w:rPr>
          <w:rFonts w:ascii="Times New Roman" w:hAnsi="Times New Roman" w:cs="Times New Roman"/>
          <w:sz w:val="24"/>
          <w:szCs w:val="24"/>
        </w:rPr>
        <w:t>entregar: (</w:t>
      </w:r>
      <w:r w:rsidR="009A7A82" w:rsidRPr="001A3A78">
        <w:rPr>
          <w:rFonts w:ascii="Times New Roman" w:hAnsi="Times New Roman" w:cs="Times New Roman"/>
          <w:b/>
          <w:sz w:val="24"/>
          <w:szCs w:val="24"/>
        </w:rPr>
        <w:t>1</w:t>
      </w:r>
      <w:r w:rsidR="009A7A82">
        <w:rPr>
          <w:rFonts w:ascii="Times New Roman" w:hAnsi="Times New Roman" w:cs="Times New Roman"/>
          <w:sz w:val="24"/>
          <w:szCs w:val="24"/>
        </w:rPr>
        <w:t xml:space="preserve">) planteamiento de </w:t>
      </w:r>
      <w:r w:rsidRPr="009A7A82">
        <w:rPr>
          <w:rFonts w:ascii="Times New Roman" w:hAnsi="Times New Roman" w:cs="Times New Roman"/>
          <w:sz w:val="24"/>
          <w:szCs w:val="24"/>
        </w:rPr>
        <w:t xml:space="preserve">hipotesis (cientifica y estadisticas), </w:t>
      </w:r>
      <w:r w:rsidR="009A7A82">
        <w:rPr>
          <w:rFonts w:ascii="Times New Roman" w:hAnsi="Times New Roman" w:cs="Times New Roman"/>
          <w:sz w:val="24"/>
          <w:szCs w:val="24"/>
        </w:rPr>
        <w:t>(</w:t>
      </w:r>
      <w:r w:rsidR="009A7A82" w:rsidRPr="001A3A78">
        <w:rPr>
          <w:rFonts w:ascii="Times New Roman" w:hAnsi="Times New Roman" w:cs="Times New Roman"/>
          <w:b/>
          <w:sz w:val="24"/>
          <w:szCs w:val="24"/>
        </w:rPr>
        <w:t>2</w:t>
      </w:r>
      <w:r w:rsidR="009A7A82">
        <w:rPr>
          <w:rFonts w:ascii="Times New Roman" w:hAnsi="Times New Roman" w:cs="Times New Roman"/>
          <w:sz w:val="24"/>
          <w:szCs w:val="24"/>
        </w:rPr>
        <w:t xml:space="preserve">) </w:t>
      </w:r>
      <w:r w:rsidRPr="009A7A82">
        <w:rPr>
          <w:rFonts w:ascii="Times New Roman" w:hAnsi="Times New Roman" w:cs="Times New Roman"/>
          <w:sz w:val="24"/>
          <w:szCs w:val="24"/>
        </w:rPr>
        <w:t xml:space="preserve">diagrama de causalidad, </w:t>
      </w:r>
      <w:r w:rsidR="009A7A82">
        <w:rPr>
          <w:rFonts w:ascii="Times New Roman" w:hAnsi="Times New Roman" w:cs="Times New Roman"/>
          <w:sz w:val="24"/>
          <w:szCs w:val="24"/>
        </w:rPr>
        <w:t>(</w:t>
      </w:r>
      <w:r w:rsidR="009A7A82" w:rsidRPr="001A3A78">
        <w:rPr>
          <w:rFonts w:ascii="Times New Roman" w:hAnsi="Times New Roman" w:cs="Times New Roman"/>
          <w:b/>
          <w:sz w:val="24"/>
          <w:szCs w:val="24"/>
        </w:rPr>
        <w:t>3</w:t>
      </w:r>
      <w:r w:rsidR="009A7A82">
        <w:rPr>
          <w:rFonts w:ascii="Times New Roman" w:hAnsi="Times New Roman" w:cs="Times New Roman"/>
          <w:sz w:val="24"/>
          <w:szCs w:val="24"/>
        </w:rPr>
        <w:t xml:space="preserve">) </w:t>
      </w:r>
      <w:r w:rsidRPr="009A7A82">
        <w:rPr>
          <w:rFonts w:ascii="Times New Roman" w:hAnsi="Times New Roman" w:cs="Times New Roman"/>
          <w:sz w:val="24"/>
          <w:szCs w:val="24"/>
        </w:rPr>
        <w:t xml:space="preserve">exploracion grafica, </w:t>
      </w:r>
      <w:r w:rsidR="009A7A82">
        <w:rPr>
          <w:rFonts w:ascii="Times New Roman" w:hAnsi="Times New Roman" w:cs="Times New Roman"/>
          <w:sz w:val="24"/>
          <w:szCs w:val="24"/>
        </w:rPr>
        <w:t>(</w:t>
      </w:r>
      <w:r w:rsidR="009A7A82" w:rsidRPr="001A3A78">
        <w:rPr>
          <w:rFonts w:ascii="Times New Roman" w:hAnsi="Times New Roman" w:cs="Times New Roman"/>
          <w:b/>
          <w:sz w:val="24"/>
          <w:szCs w:val="24"/>
        </w:rPr>
        <w:t>4</w:t>
      </w:r>
      <w:r w:rsidR="009A7A82">
        <w:rPr>
          <w:rFonts w:ascii="Times New Roman" w:hAnsi="Times New Roman" w:cs="Times New Roman"/>
          <w:sz w:val="24"/>
          <w:szCs w:val="24"/>
        </w:rPr>
        <w:t xml:space="preserve">) </w:t>
      </w:r>
      <w:r w:rsidRPr="009A7A82">
        <w:rPr>
          <w:rFonts w:ascii="Times New Roman" w:hAnsi="Times New Roman" w:cs="Times New Roman"/>
          <w:sz w:val="24"/>
          <w:szCs w:val="24"/>
        </w:rPr>
        <w:t>planteamiento del modelo estadis</w:t>
      </w:r>
      <w:r w:rsidR="001A3A78">
        <w:rPr>
          <w:rFonts w:ascii="Times New Roman" w:hAnsi="Times New Roman" w:cs="Times New Roman"/>
          <w:sz w:val="24"/>
          <w:szCs w:val="24"/>
        </w:rPr>
        <w:t>tico, (</w:t>
      </w:r>
      <w:r w:rsidR="001A3A78" w:rsidRPr="001A3A78">
        <w:rPr>
          <w:rFonts w:ascii="Times New Roman" w:hAnsi="Times New Roman" w:cs="Times New Roman"/>
          <w:b/>
          <w:sz w:val="24"/>
          <w:szCs w:val="24"/>
        </w:rPr>
        <w:t>5</w:t>
      </w:r>
      <w:r w:rsidR="009A7A82">
        <w:rPr>
          <w:rFonts w:ascii="Times New Roman" w:hAnsi="Times New Roman" w:cs="Times New Roman"/>
          <w:sz w:val="24"/>
          <w:szCs w:val="24"/>
        </w:rPr>
        <w:t xml:space="preserve">) </w:t>
      </w:r>
      <w:r w:rsidR="009A7A82" w:rsidRPr="009A7A82">
        <w:rPr>
          <w:rFonts w:ascii="Times New Roman" w:hAnsi="Times New Roman" w:cs="Times New Roman"/>
          <w:sz w:val="24"/>
          <w:szCs w:val="24"/>
        </w:rPr>
        <w:t xml:space="preserve">evaluacion del modelo, </w:t>
      </w:r>
      <w:r w:rsidR="001A3A78">
        <w:rPr>
          <w:rFonts w:ascii="Times New Roman" w:hAnsi="Times New Roman" w:cs="Times New Roman"/>
          <w:sz w:val="24"/>
          <w:szCs w:val="24"/>
        </w:rPr>
        <w:t>(</w:t>
      </w:r>
      <w:r w:rsidR="001A3A78" w:rsidRPr="001A3A78">
        <w:rPr>
          <w:rFonts w:ascii="Times New Roman" w:hAnsi="Times New Roman" w:cs="Times New Roman"/>
          <w:b/>
          <w:sz w:val="24"/>
          <w:szCs w:val="24"/>
        </w:rPr>
        <w:t>6</w:t>
      </w:r>
      <w:r w:rsidR="009A7A82">
        <w:rPr>
          <w:rFonts w:ascii="Times New Roman" w:hAnsi="Times New Roman" w:cs="Times New Roman"/>
          <w:sz w:val="24"/>
          <w:szCs w:val="24"/>
        </w:rPr>
        <w:t xml:space="preserve">) </w:t>
      </w:r>
      <w:r w:rsidR="009A7A82" w:rsidRPr="009A7A82">
        <w:rPr>
          <w:rFonts w:ascii="Times New Roman" w:hAnsi="Times New Roman" w:cs="Times New Roman"/>
          <w:sz w:val="24"/>
          <w:szCs w:val="24"/>
        </w:rPr>
        <w:t xml:space="preserve">valores predichos para el modelo, </w:t>
      </w:r>
      <w:r w:rsidR="001A3A78">
        <w:rPr>
          <w:rFonts w:ascii="Times New Roman" w:hAnsi="Times New Roman" w:cs="Times New Roman"/>
          <w:sz w:val="24"/>
          <w:szCs w:val="24"/>
        </w:rPr>
        <w:t>(</w:t>
      </w:r>
      <w:r w:rsidR="001A3A78" w:rsidRPr="001A3A78">
        <w:rPr>
          <w:rFonts w:ascii="Times New Roman" w:hAnsi="Times New Roman" w:cs="Times New Roman"/>
          <w:b/>
          <w:sz w:val="24"/>
          <w:szCs w:val="24"/>
        </w:rPr>
        <w:t>7</w:t>
      </w:r>
      <w:r w:rsidR="009A7A82">
        <w:rPr>
          <w:rFonts w:ascii="Times New Roman" w:hAnsi="Times New Roman" w:cs="Times New Roman"/>
          <w:sz w:val="24"/>
          <w:szCs w:val="24"/>
        </w:rPr>
        <w:t xml:space="preserve">) </w:t>
      </w:r>
      <w:r w:rsidR="009A7A82" w:rsidRPr="009A7A82">
        <w:rPr>
          <w:rFonts w:ascii="Times New Roman" w:hAnsi="Times New Roman" w:cs="Times New Roman"/>
          <w:sz w:val="24"/>
          <w:szCs w:val="24"/>
        </w:rPr>
        <w:t xml:space="preserve">analisis de ODDS y </w:t>
      </w:r>
      <w:r w:rsidR="001A3A78">
        <w:rPr>
          <w:rFonts w:ascii="Times New Roman" w:hAnsi="Times New Roman" w:cs="Times New Roman"/>
          <w:sz w:val="24"/>
          <w:szCs w:val="24"/>
        </w:rPr>
        <w:t>(</w:t>
      </w:r>
      <w:r w:rsidR="001A3A78" w:rsidRPr="001A3A78">
        <w:rPr>
          <w:rFonts w:ascii="Times New Roman" w:hAnsi="Times New Roman" w:cs="Times New Roman"/>
          <w:b/>
          <w:sz w:val="24"/>
          <w:szCs w:val="24"/>
        </w:rPr>
        <w:t>8</w:t>
      </w:r>
      <w:r w:rsidR="009A7A82">
        <w:rPr>
          <w:rFonts w:ascii="Times New Roman" w:hAnsi="Times New Roman" w:cs="Times New Roman"/>
          <w:sz w:val="24"/>
          <w:szCs w:val="24"/>
        </w:rPr>
        <w:t xml:space="preserve">) </w:t>
      </w:r>
      <w:r w:rsidR="009A7A82" w:rsidRPr="009A7A82">
        <w:rPr>
          <w:rFonts w:ascii="Times New Roman" w:hAnsi="Times New Roman" w:cs="Times New Roman"/>
          <w:sz w:val="24"/>
          <w:szCs w:val="24"/>
        </w:rPr>
        <w:t>la interpretacion biologica de los resultados.</w:t>
      </w:r>
    </w:p>
    <w:p w14:paraId="579E7D7A" w14:textId="765ACBF0" w:rsidR="00964756" w:rsidRDefault="00964756" w:rsidP="00964756">
      <w:pPr>
        <w:rPr>
          <w:sz w:val="24"/>
          <w:szCs w:val="24"/>
        </w:rPr>
      </w:pPr>
    </w:p>
    <w:p w14:paraId="76408EAE" w14:textId="2D9B4221" w:rsidR="005D55CF" w:rsidRPr="005D55CF" w:rsidRDefault="009A7A82" w:rsidP="005D55CF">
      <w:pPr>
        <w:pStyle w:val="Prrafodelista"/>
        <w:numPr>
          <w:ilvl w:val="0"/>
          <w:numId w:val="3"/>
        </w:num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D55CF">
        <w:rPr>
          <w:b/>
          <w:sz w:val="24"/>
          <w:szCs w:val="24"/>
        </w:rPr>
        <w:t>[2,5 puntos]</w:t>
      </w:r>
      <w:r w:rsidRPr="005D55CF">
        <w:rPr>
          <w:sz w:val="24"/>
          <w:szCs w:val="24"/>
        </w:rPr>
        <w:t xml:space="preserve"> La base de datos que encuentra en Sicua+ como Proteinas resume los resultados de un estudio donde se pre</w:t>
      </w:r>
      <w:r w:rsidR="00C11C8B" w:rsidRPr="005D55CF">
        <w:rPr>
          <w:sz w:val="24"/>
          <w:szCs w:val="24"/>
        </w:rPr>
        <w:t>tendia medir el desempeño de la</w:t>
      </w:r>
      <w:r w:rsidRPr="005D55CF">
        <w:rPr>
          <w:sz w:val="24"/>
          <w:szCs w:val="24"/>
        </w:rPr>
        <w:t xml:space="preserve"> proteina </w:t>
      </w:r>
      <w:r w:rsidR="00C11C8B" w:rsidRPr="005D55CF">
        <w:rPr>
          <w:sz w:val="24"/>
          <w:szCs w:val="24"/>
        </w:rPr>
        <w:t xml:space="preserve">globina, </w:t>
      </w:r>
      <w:r w:rsidRPr="005D55CF">
        <w:rPr>
          <w:sz w:val="24"/>
          <w:szCs w:val="24"/>
        </w:rPr>
        <w:t xml:space="preserve">encargada del </w:t>
      </w:r>
      <w:r w:rsidR="00C11C8B" w:rsidRPr="005D55CF">
        <w:rPr>
          <w:sz w:val="24"/>
          <w:szCs w:val="24"/>
        </w:rPr>
        <w:t xml:space="preserve">transporte de oxigeno, y su desempeño a </w:t>
      </w:r>
      <w:r w:rsidRPr="005D55CF">
        <w:rPr>
          <w:sz w:val="24"/>
          <w:szCs w:val="24"/>
        </w:rPr>
        <w:t xml:space="preserve"> diferentes temperaturas. Realice en respectivo análisis estadístico y discuta las implicaciones biologicas de este estudio. </w:t>
      </w:r>
    </w:p>
    <w:p w14:paraId="25AE8F7D" w14:textId="0EAA5491" w:rsidR="005D55CF" w:rsidRPr="005D55CF" w:rsidRDefault="005D55CF" w:rsidP="005D55CF">
      <w:pPr>
        <w:pStyle w:val="Prrafodelista"/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C9EC866" w14:textId="68CA0EB2" w:rsidR="001A3A78" w:rsidRDefault="00E40FB7" w:rsidP="00E40FB7">
      <w:pPr>
        <w:pStyle w:val="Prrafodelista"/>
        <w:numPr>
          <w:ilvl w:val="0"/>
          <w:numId w:val="5"/>
        </w:num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Planteamiento de hipótesis:</w:t>
      </w:r>
    </w:p>
    <w:p w14:paraId="0965AA67" w14:textId="014C6B3E" w:rsidR="00E40FB7" w:rsidRDefault="00E40FB7" w:rsidP="00E40FB7">
      <w:pPr>
        <w:pStyle w:val="Prrafodelista"/>
        <w:numPr>
          <w:ilvl w:val="0"/>
          <w:numId w:val="4"/>
        </w:numPr>
        <w:suppressAutoHyphens w:val="0"/>
        <w:spacing w:after="0" w:line="240" w:lineRule="auto"/>
        <w:jc w:val="both"/>
        <w:rPr>
          <w:ins w:id="1" w:author="Mauricio Neira Giraldo" w:date="2017-11-03T11:50:00Z"/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Científica</w:t>
      </w:r>
    </w:p>
    <w:p w14:paraId="6AF7A1B6" w14:textId="77777777" w:rsidR="00E40FB7" w:rsidRDefault="00E40FB7" w:rsidP="00E40FB7">
      <w:pPr>
        <w:pStyle w:val="Prrafodelista"/>
        <w:suppressAutoHyphens w:val="0"/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  <w:pPrChange w:id="2" w:author="Mauricio Neira Giraldo" w:date="2017-11-03T11:50:00Z">
          <w:pPr>
            <w:pStyle w:val="Prrafodelista"/>
            <w:numPr>
              <w:numId w:val="4"/>
            </w:numPr>
            <w:suppressAutoHyphens w:val="0"/>
            <w:spacing w:after="0" w:line="240" w:lineRule="auto"/>
            <w:ind w:left="2160" w:hanging="360"/>
            <w:jc w:val="both"/>
          </w:pPr>
        </w:pPrChange>
      </w:pPr>
    </w:p>
    <w:p w14:paraId="02F16215" w14:textId="7919848C" w:rsidR="00E40FB7" w:rsidRDefault="00E40FB7" w:rsidP="00E40FB7">
      <w:pPr>
        <w:pStyle w:val="Prrafodelista"/>
        <w:numPr>
          <w:ilvl w:val="0"/>
          <w:numId w:val="4"/>
        </w:numPr>
        <w:suppressAutoHyphens w:val="0"/>
        <w:spacing w:after="0" w:line="240" w:lineRule="auto"/>
        <w:jc w:val="both"/>
        <w:rPr>
          <w:ins w:id="3" w:author="Mauricio Neira Giraldo" w:date="2017-11-03T11:50:00Z"/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Estadística </w:t>
      </w:r>
    </w:p>
    <w:p w14:paraId="60CC1E09" w14:textId="77777777" w:rsidR="00E40FB7" w:rsidRPr="00E40FB7" w:rsidRDefault="00E40FB7" w:rsidP="00E40FB7">
      <w:pPr>
        <w:pStyle w:val="Prrafodelista"/>
        <w:rPr>
          <w:ins w:id="4" w:author="Mauricio Neira Giraldo" w:date="2017-11-03T11:50:00Z"/>
          <w:rFonts w:ascii="Times New Roman" w:eastAsia="Times New Roman" w:hAnsi="Times New Roman" w:cs="Times New Roman"/>
          <w:sz w:val="24"/>
          <w:szCs w:val="24"/>
          <w:lang w:val="es-ES"/>
          <w:rPrChange w:id="5" w:author="Mauricio Neira Giraldo" w:date="2017-11-03T11:50:00Z">
            <w:rPr>
              <w:ins w:id="6" w:author="Mauricio Neira Giraldo" w:date="2017-11-03T11:50:00Z"/>
              <w:lang w:val="es-ES"/>
            </w:rPr>
          </w:rPrChange>
        </w:rPr>
        <w:pPrChange w:id="7" w:author="Mauricio Neira Giraldo" w:date="2017-11-03T11:50:00Z">
          <w:pPr>
            <w:pStyle w:val="Prrafodelista"/>
            <w:numPr>
              <w:numId w:val="4"/>
            </w:numPr>
            <w:suppressAutoHyphens w:val="0"/>
            <w:spacing w:after="0" w:line="240" w:lineRule="auto"/>
            <w:ind w:left="2160" w:hanging="360"/>
            <w:jc w:val="both"/>
          </w:pPr>
        </w:pPrChange>
      </w:pPr>
    </w:p>
    <w:p w14:paraId="3903C5E8" w14:textId="77777777" w:rsidR="00E40FB7" w:rsidRDefault="00E40FB7" w:rsidP="00E40FB7">
      <w:pPr>
        <w:pStyle w:val="Prrafodelista"/>
        <w:suppressAutoHyphens w:val="0"/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  <w:pPrChange w:id="8" w:author="Mauricio Neira Giraldo" w:date="2017-11-03T11:50:00Z">
          <w:pPr>
            <w:pStyle w:val="Prrafodelista"/>
            <w:numPr>
              <w:numId w:val="4"/>
            </w:numPr>
            <w:suppressAutoHyphens w:val="0"/>
            <w:spacing w:after="0" w:line="240" w:lineRule="auto"/>
            <w:ind w:left="2160" w:hanging="360"/>
            <w:jc w:val="both"/>
          </w:pPr>
        </w:pPrChange>
      </w:pPr>
    </w:p>
    <w:p w14:paraId="131034AE" w14:textId="32E1E3EF" w:rsidR="00E40FB7" w:rsidRDefault="00E40FB7" w:rsidP="00E40FB7">
      <w:pPr>
        <w:suppressAutoHyphens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2. Diagrama de causalidad</w:t>
      </w:r>
    </w:p>
    <w:p w14:paraId="51BA21EE" w14:textId="77777777" w:rsidR="00E40FB7" w:rsidRDefault="00E40FB7" w:rsidP="00E40FB7">
      <w:pPr>
        <w:suppressAutoHyphens w:val="0"/>
        <w:spacing w:after="0" w:line="240" w:lineRule="auto"/>
        <w:ind w:left="720"/>
        <w:jc w:val="both"/>
        <w:rPr>
          <w:ins w:id="9" w:author="Mauricio Neira Giraldo" w:date="2017-11-03T11:50:00Z"/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CFAF6FC" w14:textId="62300D06" w:rsidR="00E40FB7" w:rsidRDefault="00E40FB7" w:rsidP="00E40FB7">
      <w:pPr>
        <w:suppressAutoHyphens w:val="0"/>
        <w:spacing w:after="0" w:line="240" w:lineRule="auto"/>
        <w:ind w:left="720"/>
        <w:jc w:val="both"/>
        <w:rPr>
          <w:ins w:id="10" w:author="Mauricio Neira Giraldo" w:date="2017-11-03T11:50:00Z"/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3.Exploración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gráfica</w:t>
      </w:r>
    </w:p>
    <w:p w14:paraId="3EB8C714" w14:textId="77777777" w:rsidR="00E40FB7" w:rsidRDefault="00E40FB7" w:rsidP="00E40FB7">
      <w:pPr>
        <w:suppressAutoHyphens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F476D12" w14:textId="0962EC99" w:rsidR="00E40FB7" w:rsidRDefault="00E40FB7" w:rsidP="00E40FB7">
      <w:pPr>
        <w:suppressAutoHyphens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4.Planteamiento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del modelo estadístico</w:t>
      </w:r>
    </w:p>
    <w:p w14:paraId="6CB4953A" w14:textId="77777777" w:rsidR="00E40FB7" w:rsidRDefault="00E40FB7" w:rsidP="00E40FB7">
      <w:pPr>
        <w:suppressAutoHyphens w:val="0"/>
        <w:spacing w:after="0" w:line="240" w:lineRule="auto"/>
        <w:ind w:left="720"/>
        <w:jc w:val="both"/>
        <w:rPr>
          <w:ins w:id="11" w:author="Mauricio Neira Giraldo" w:date="2017-11-03T11:50:00Z"/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2351492" w14:textId="3205A55B" w:rsidR="00E40FB7" w:rsidRDefault="00E40FB7" w:rsidP="00E40FB7">
      <w:pPr>
        <w:suppressAutoHyphens w:val="0"/>
        <w:spacing w:after="0" w:line="240" w:lineRule="auto"/>
        <w:ind w:left="720"/>
        <w:jc w:val="both"/>
        <w:rPr>
          <w:ins w:id="12" w:author="Mauricio Neira Giraldo" w:date="2017-11-03T11:49:00Z"/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5.</w:t>
      </w:r>
      <w:ins w:id="13" w:author="Mauricio Neira Giraldo" w:date="2017-11-03T11:49:00Z">
        <w:r>
          <w:rPr>
            <w:rFonts w:ascii="Times New Roman" w:eastAsia="Times New Roman" w:hAnsi="Times New Roman" w:cs="Times New Roman"/>
            <w:sz w:val="24"/>
            <w:szCs w:val="24"/>
            <w:lang w:val="es-ES"/>
          </w:rPr>
          <w:t>Evaluación</w:t>
        </w:r>
        <w:proofErr w:type="gramEnd"/>
        <w:r>
          <w:rPr>
            <w:rFonts w:ascii="Times New Roman" w:eastAsia="Times New Roman" w:hAnsi="Times New Roman" w:cs="Times New Roman"/>
            <w:sz w:val="24"/>
            <w:szCs w:val="24"/>
            <w:lang w:val="es-ES"/>
          </w:rPr>
          <w:t xml:space="preserve"> del modelo</w:t>
        </w:r>
      </w:ins>
    </w:p>
    <w:p w14:paraId="66CDD63E" w14:textId="77777777" w:rsidR="00E40FB7" w:rsidRDefault="00E40FB7" w:rsidP="00E40FB7">
      <w:pPr>
        <w:suppressAutoHyphens w:val="0"/>
        <w:spacing w:after="0" w:line="240" w:lineRule="auto"/>
        <w:ind w:left="720"/>
        <w:jc w:val="both"/>
        <w:rPr>
          <w:ins w:id="14" w:author="Mauricio Neira Giraldo" w:date="2017-11-03T11:50:00Z"/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6F28C85" w14:textId="6CB29687" w:rsidR="00E40FB7" w:rsidRDefault="00E40FB7" w:rsidP="00E40FB7">
      <w:pPr>
        <w:suppressAutoHyphens w:val="0"/>
        <w:spacing w:after="0" w:line="240" w:lineRule="auto"/>
        <w:ind w:left="720"/>
        <w:jc w:val="both"/>
        <w:rPr>
          <w:ins w:id="15" w:author="Mauricio Neira Giraldo" w:date="2017-11-03T11:49:00Z"/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ins w:id="16" w:author="Mauricio Neira Giraldo" w:date="2017-11-03T11:49:00Z">
        <w:r>
          <w:rPr>
            <w:rFonts w:ascii="Times New Roman" w:eastAsia="Times New Roman" w:hAnsi="Times New Roman" w:cs="Times New Roman"/>
            <w:sz w:val="24"/>
            <w:szCs w:val="24"/>
            <w:lang w:val="es-ES"/>
          </w:rPr>
          <w:t>6.Valores</w:t>
        </w:r>
        <w:proofErr w:type="gramEnd"/>
        <w:r>
          <w:rPr>
            <w:rFonts w:ascii="Times New Roman" w:eastAsia="Times New Roman" w:hAnsi="Times New Roman" w:cs="Times New Roman"/>
            <w:sz w:val="24"/>
            <w:szCs w:val="24"/>
            <w:lang w:val="es-ES"/>
          </w:rPr>
          <w:t xml:space="preserve"> predichos para el modelo</w:t>
        </w:r>
      </w:ins>
    </w:p>
    <w:p w14:paraId="01A0F240" w14:textId="77777777" w:rsidR="00E40FB7" w:rsidRDefault="00E40FB7" w:rsidP="00E40FB7">
      <w:pPr>
        <w:suppressAutoHyphens w:val="0"/>
        <w:spacing w:after="0" w:line="240" w:lineRule="auto"/>
        <w:ind w:left="720"/>
        <w:jc w:val="both"/>
        <w:rPr>
          <w:ins w:id="17" w:author="Mauricio Neira Giraldo" w:date="2017-11-03T11:50:00Z"/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DA56223" w14:textId="12B67C8B" w:rsidR="00E40FB7" w:rsidRDefault="00E40FB7" w:rsidP="00E40FB7">
      <w:pPr>
        <w:suppressAutoHyphens w:val="0"/>
        <w:spacing w:after="0" w:line="240" w:lineRule="auto"/>
        <w:ind w:left="720"/>
        <w:jc w:val="both"/>
        <w:rPr>
          <w:ins w:id="18" w:author="Mauricio Neira Giraldo" w:date="2017-11-03T11:49:00Z"/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ins w:id="19" w:author="Mauricio Neira Giraldo" w:date="2017-11-03T11:49:00Z">
        <w:r>
          <w:rPr>
            <w:rFonts w:ascii="Times New Roman" w:eastAsia="Times New Roman" w:hAnsi="Times New Roman" w:cs="Times New Roman"/>
            <w:sz w:val="24"/>
            <w:szCs w:val="24"/>
            <w:lang w:val="es-ES"/>
          </w:rPr>
          <w:t>7.Análisis</w:t>
        </w:r>
        <w:proofErr w:type="gramEnd"/>
        <w:r>
          <w:rPr>
            <w:rFonts w:ascii="Times New Roman" w:eastAsia="Times New Roman" w:hAnsi="Times New Roman" w:cs="Times New Roman"/>
            <w:sz w:val="24"/>
            <w:szCs w:val="24"/>
            <w:lang w:val="es-ES"/>
          </w:rPr>
          <w:t xml:space="preserve"> de ODDS </w:t>
        </w:r>
      </w:ins>
    </w:p>
    <w:p w14:paraId="167A400B" w14:textId="77777777" w:rsidR="00E40FB7" w:rsidRDefault="00E40FB7" w:rsidP="00E40FB7">
      <w:pPr>
        <w:suppressAutoHyphens w:val="0"/>
        <w:spacing w:after="0" w:line="240" w:lineRule="auto"/>
        <w:ind w:left="720"/>
        <w:jc w:val="both"/>
        <w:rPr>
          <w:ins w:id="20" w:author="Mauricio Neira Giraldo" w:date="2017-11-03T11:50:00Z"/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F08E141" w14:textId="560FFF0F" w:rsidR="00E40FB7" w:rsidRPr="00E40FB7" w:rsidRDefault="00E40FB7" w:rsidP="00E40FB7">
      <w:pPr>
        <w:suppressAutoHyphens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ins w:id="21" w:author="Mauricio Neira Giraldo" w:date="2017-11-03T11:50:00Z">
        <w:r>
          <w:rPr>
            <w:rFonts w:ascii="Times New Roman" w:eastAsia="Times New Roman" w:hAnsi="Times New Roman" w:cs="Times New Roman"/>
            <w:sz w:val="24"/>
            <w:szCs w:val="24"/>
            <w:lang w:val="es-ES"/>
          </w:rPr>
          <w:t>8.Interpretación</w:t>
        </w:r>
        <w:proofErr w:type="gramEnd"/>
        <w:r>
          <w:rPr>
            <w:rFonts w:ascii="Times New Roman" w:eastAsia="Times New Roman" w:hAnsi="Times New Roman" w:cs="Times New Roman"/>
            <w:sz w:val="24"/>
            <w:szCs w:val="24"/>
            <w:lang w:val="es-ES"/>
          </w:rPr>
          <w:t xml:space="preserve"> biológica</w:t>
        </w:r>
      </w:ins>
    </w:p>
    <w:p w14:paraId="34C38601" w14:textId="3CDFA558" w:rsidR="005D55CF" w:rsidRPr="005D55CF" w:rsidRDefault="005D55CF" w:rsidP="005D55CF">
      <w:pPr>
        <w:pStyle w:val="Prrafodelista"/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BF894CD" w14:textId="6AD6F376" w:rsidR="009A7A82" w:rsidRPr="005D55CF" w:rsidRDefault="00E40FB7" w:rsidP="005D55CF">
      <w:pPr>
        <w:pStyle w:val="Prrafodelista"/>
        <w:numPr>
          <w:ilvl w:val="0"/>
          <w:numId w:val="3"/>
        </w:num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 wp14:anchorId="44EA00ED" wp14:editId="1695AE51">
            <wp:simplePos x="0" y="0"/>
            <wp:positionH relativeFrom="margin">
              <wp:posOffset>3593465</wp:posOffset>
            </wp:positionH>
            <wp:positionV relativeFrom="margin">
              <wp:posOffset>5803265</wp:posOffset>
            </wp:positionV>
            <wp:extent cx="2405380" cy="1600200"/>
            <wp:effectExtent l="0" t="0" r="762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G_209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7A82" w:rsidRPr="00EC56B8">
        <w:rPr>
          <w:b/>
          <w:sz w:val="24"/>
          <w:szCs w:val="24"/>
        </w:rPr>
        <w:t>[2,5 puntos]</w:t>
      </w:r>
      <w:r w:rsidR="009A7A82" w:rsidRPr="005D55CF">
        <w:rPr>
          <w:sz w:val="24"/>
          <w:szCs w:val="24"/>
        </w:rPr>
        <w:t xml:space="preserve"> La base de datos que encuentra en </w:t>
      </w:r>
      <w:proofErr w:type="spellStart"/>
      <w:r w:rsidR="009A7A82" w:rsidRPr="005D55CF">
        <w:rPr>
          <w:sz w:val="24"/>
          <w:szCs w:val="24"/>
        </w:rPr>
        <w:t>Sicua</w:t>
      </w:r>
      <w:proofErr w:type="spellEnd"/>
      <w:r w:rsidR="009A7A82" w:rsidRPr="005D55CF">
        <w:rPr>
          <w:sz w:val="24"/>
          <w:szCs w:val="24"/>
        </w:rPr>
        <w:t xml:space="preserve">+ como </w:t>
      </w:r>
      <w:r w:rsidR="00C11C8B" w:rsidRPr="005D55CF">
        <w:rPr>
          <w:sz w:val="24"/>
          <w:szCs w:val="24"/>
        </w:rPr>
        <w:t>Cocodrilos</w:t>
      </w:r>
      <w:r w:rsidR="009A7A82" w:rsidRPr="005D55CF">
        <w:rPr>
          <w:sz w:val="24"/>
          <w:szCs w:val="24"/>
        </w:rPr>
        <w:t xml:space="preserve"> resume los resultados de un estudio donde se </w:t>
      </w:r>
      <w:proofErr w:type="spellStart"/>
      <w:r w:rsidR="009A7A82" w:rsidRPr="005D55CF">
        <w:rPr>
          <w:sz w:val="24"/>
          <w:szCs w:val="24"/>
        </w:rPr>
        <w:t>pretendia</w:t>
      </w:r>
      <w:proofErr w:type="spellEnd"/>
      <w:r w:rsidR="009A7A82" w:rsidRPr="005D55CF">
        <w:rPr>
          <w:sz w:val="24"/>
          <w:szCs w:val="24"/>
        </w:rPr>
        <w:t xml:space="preserve"> medir si existe alguna </w:t>
      </w:r>
      <w:proofErr w:type="spellStart"/>
      <w:r w:rsidR="009A7A82" w:rsidRPr="005D55CF">
        <w:rPr>
          <w:sz w:val="24"/>
          <w:szCs w:val="24"/>
        </w:rPr>
        <w:t>relacion</w:t>
      </w:r>
      <w:proofErr w:type="spellEnd"/>
      <w:r w:rsidR="009A7A82" w:rsidRPr="005D55CF">
        <w:rPr>
          <w:sz w:val="24"/>
          <w:szCs w:val="24"/>
        </w:rPr>
        <w:t xml:space="preserve"> entre el tamaño del huevo con el tamaño de la nidada</w:t>
      </w:r>
      <w:r w:rsidR="00671C0F" w:rsidRPr="005D55CF">
        <w:rPr>
          <w:sz w:val="24"/>
          <w:szCs w:val="24"/>
        </w:rPr>
        <w:t xml:space="preserve"> en la especie </w:t>
      </w:r>
      <w:proofErr w:type="spellStart"/>
      <w:r w:rsidR="00671C0F" w:rsidRPr="005D55CF">
        <w:rPr>
          <w:i/>
          <w:sz w:val="24"/>
          <w:szCs w:val="24"/>
          <w:lang w:val="es-ES"/>
        </w:rPr>
        <w:t>Caiman</w:t>
      </w:r>
      <w:proofErr w:type="spellEnd"/>
      <w:r w:rsidR="00671C0F" w:rsidRPr="005D55CF">
        <w:rPr>
          <w:i/>
          <w:sz w:val="24"/>
          <w:szCs w:val="24"/>
          <w:lang w:val="es-ES"/>
        </w:rPr>
        <w:t xml:space="preserve"> </w:t>
      </w:r>
      <w:proofErr w:type="spellStart"/>
      <w:r w:rsidR="00671C0F" w:rsidRPr="005D55CF">
        <w:rPr>
          <w:i/>
          <w:sz w:val="24"/>
          <w:szCs w:val="24"/>
          <w:lang w:val="es-ES"/>
        </w:rPr>
        <w:t>latirostris</w:t>
      </w:r>
      <w:proofErr w:type="spellEnd"/>
      <w:r w:rsidR="00671C0F" w:rsidRPr="005D55CF">
        <w:rPr>
          <w:sz w:val="24"/>
          <w:szCs w:val="24"/>
          <w:lang w:val="es-ES"/>
        </w:rPr>
        <w:t xml:space="preserve">. </w:t>
      </w:r>
      <w:r w:rsidR="00671C0F" w:rsidRPr="005D55CF">
        <w:rPr>
          <w:sz w:val="24"/>
          <w:szCs w:val="24"/>
        </w:rPr>
        <w:t>Realice en respectivo análisis estadístico y discuta las implicaciones biologicas de este estudio.</w:t>
      </w:r>
    </w:p>
    <w:sectPr w:rsidR="009A7A82" w:rsidRPr="005D55CF" w:rsidSect="003414AE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838D69" w14:textId="77777777" w:rsidR="00E50C34" w:rsidRDefault="00E50C34" w:rsidP="00CD5B9F">
      <w:pPr>
        <w:spacing w:after="0" w:line="240" w:lineRule="auto"/>
      </w:pPr>
      <w:r>
        <w:separator/>
      </w:r>
    </w:p>
  </w:endnote>
  <w:endnote w:type="continuationSeparator" w:id="0">
    <w:p w14:paraId="2F21C441" w14:textId="77777777" w:rsidR="00E50C34" w:rsidRDefault="00E50C34" w:rsidP="00CD5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82EE3D" w14:textId="77777777" w:rsidR="00E50C34" w:rsidRDefault="00E50C34" w:rsidP="00CD5B9F">
      <w:pPr>
        <w:spacing w:after="0" w:line="240" w:lineRule="auto"/>
      </w:pPr>
      <w:r>
        <w:separator/>
      </w:r>
    </w:p>
  </w:footnote>
  <w:footnote w:type="continuationSeparator" w:id="0">
    <w:p w14:paraId="16E782AA" w14:textId="77777777" w:rsidR="00E50C34" w:rsidRDefault="00E50C34" w:rsidP="00CD5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EC5C2" w14:textId="49DABACE" w:rsidR="00CD5B9F" w:rsidRDefault="00CD5B9F">
    <w:pPr>
      <w:pStyle w:val="Encabezado"/>
      <w:rPr>
        <w:ins w:id="22" w:author="Mauricio Neira Giraldo" w:date="2017-11-03T12:20:00Z"/>
      </w:rPr>
    </w:pPr>
    <w:ins w:id="23" w:author="Mauricio Neira Giraldo" w:date="2017-11-03T12:20:00Z">
      <w:r>
        <w:t>Mauricio Neira – 201424001</w:t>
      </w:r>
    </w:ins>
  </w:p>
  <w:p w14:paraId="2DE8C527" w14:textId="3671F47E" w:rsidR="00CD5B9F" w:rsidRDefault="00CD5B9F">
    <w:pPr>
      <w:pStyle w:val="Encabezado"/>
    </w:pPr>
    <w:ins w:id="24" w:author="Mauricio Neira Giraldo" w:date="2017-11-03T12:20:00Z">
      <w:r>
        <w:t xml:space="preserve">Miguel </w:t>
      </w:r>
      <w:proofErr w:type="spellStart"/>
      <w:r>
        <w:t>Rodriguez</w:t>
      </w:r>
      <w:proofErr w:type="spellEnd"/>
      <w:r>
        <w:t xml:space="preserve"> - 201411063</w:t>
      </w:r>
    </w:ins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67AE"/>
    <w:multiLevelType w:val="hybridMultilevel"/>
    <w:tmpl w:val="ABCEA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23ED8"/>
    <w:multiLevelType w:val="hybridMultilevel"/>
    <w:tmpl w:val="2C2E423A"/>
    <w:lvl w:ilvl="0" w:tplc="A424AB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965780"/>
    <w:multiLevelType w:val="hybridMultilevel"/>
    <w:tmpl w:val="1D1C0476"/>
    <w:lvl w:ilvl="0" w:tplc="BEF8EA96">
      <w:start w:val="1"/>
      <w:numFmt w:val="decimal"/>
      <w:lvlText w:val="%1."/>
      <w:lvlJc w:val="left"/>
      <w:pPr>
        <w:ind w:left="720" w:hanging="360"/>
      </w:pPr>
      <w:rPr>
        <w:rFonts w:ascii="Cambria" w:eastAsia="Droid Sans Fallback" w:hAnsi="Cambria" w:cs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01AA1"/>
    <w:multiLevelType w:val="hybridMultilevel"/>
    <w:tmpl w:val="8DDEEF2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FCD6BD9"/>
    <w:multiLevelType w:val="hybridMultilevel"/>
    <w:tmpl w:val="86142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uricio Neira Giraldo">
    <w15:presenceInfo w15:providerId="AD" w15:userId="S-1-5-21-3476998543-3377572933-2524778977-2059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756"/>
    <w:rsid w:val="001A3A78"/>
    <w:rsid w:val="001F5B68"/>
    <w:rsid w:val="003414AE"/>
    <w:rsid w:val="004760A5"/>
    <w:rsid w:val="005D55CF"/>
    <w:rsid w:val="00671C0F"/>
    <w:rsid w:val="00964756"/>
    <w:rsid w:val="009A7A82"/>
    <w:rsid w:val="00C11C8B"/>
    <w:rsid w:val="00CD5B9F"/>
    <w:rsid w:val="00E40FB7"/>
    <w:rsid w:val="00E50C34"/>
    <w:rsid w:val="00EC56B8"/>
    <w:rsid w:val="00FF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E6CF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756"/>
    <w:pPr>
      <w:suppressAutoHyphens/>
      <w:spacing w:after="200" w:line="276" w:lineRule="auto"/>
    </w:pPr>
    <w:rPr>
      <w:rFonts w:ascii="Cambria" w:eastAsia="Droid Sans Fallback" w:hAnsi="Cambria" w:cs="Cambria"/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4756"/>
    <w:pPr>
      <w:ind w:left="720"/>
      <w:contextualSpacing/>
    </w:pPr>
  </w:style>
  <w:style w:type="paragraph" w:customStyle="1" w:styleId="paragraph">
    <w:name w:val="paragraph"/>
    <w:basedOn w:val="Normal"/>
    <w:rsid w:val="00FF16A8"/>
    <w:pPr>
      <w:suppressAutoHyphens w:val="0"/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FF16A8"/>
  </w:style>
  <w:style w:type="character" w:customStyle="1" w:styleId="eop">
    <w:name w:val="eop"/>
    <w:basedOn w:val="Fuentedeprrafopredeter"/>
    <w:rsid w:val="00FF16A8"/>
  </w:style>
  <w:style w:type="character" w:customStyle="1" w:styleId="spellingerror">
    <w:name w:val="spellingerror"/>
    <w:basedOn w:val="Fuentedeprrafopredeter"/>
    <w:rsid w:val="00FF16A8"/>
  </w:style>
  <w:style w:type="paragraph" w:styleId="Encabezado">
    <w:name w:val="header"/>
    <w:basedOn w:val="Normal"/>
    <w:link w:val="EncabezadoCar"/>
    <w:uiPriority w:val="99"/>
    <w:unhideWhenUsed/>
    <w:rsid w:val="00CD5B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5B9F"/>
    <w:rPr>
      <w:rFonts w:ascii="Cambria" w:eastAsia="Droid Sans Fallback" w:hAnsi="Cambria" w:cs="Cambria"/>
      <w:sz w:val="22"/>
      <w:szCs w:val="22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CD5B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5B9F"/>
    <w:rPr>
      <w:rFonts w:ascii="Cambria" w:eastAsia="Droid Sans Fallback" w:hAnsi="Cambria" w:cs="Cambria"/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7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9AC4045-77C3-4DA6-928C-8EB82E936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1496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de los Andes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Jimenez Rivillas</dc:creator>
  <cp:keywords/>
  <dc:description/>
  <cp:lastModifiedBy>Mauricio Neira Giraldo</cp:lastModifiedBy>
  <cp:revision>2</cp:revision>
  <dcterms:created xsi:type="dcterms:W3CDTF">2017-11-03T17:20:00Z</dcterms:created>
  <dcterms:modified xsi:type="dcterms:W3CDTF">2017-11-03T17:20:00Z</dcterms:modified>
</cp:coreProperties>
</file>